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50" w:afterAutospacing="0" w:line="260" w:lineRule="atLeast"/>
        <w:ind w:left="0" w:right="0"/>
        <w:rPr>
          <w:rFonts w:hint="eastAsia" w:ascii="PingFang SC" w:hAnsi="PingFang SC" w:eastAsia="PingFang SC" w:cs="PingFang SC"/>
          <w:b/>
          <w:i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win7的临时文件目录在哪啊？？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250" w:afterAutospacing="0" w:line="290" w:lineRule="atLeast"/>
        <w:ind w:left="0" w:firstLine="0"/>
        <w:jc w:val="right"/>
        <w:rPr>
          <w:rFonts w:hint="default" w:ascii="PingFang SC" w:hAnsi="PingFang SC" w:eastAsia="PingFang SC" w:cs="PingFang SC"/>
          <w:i w:val="0"/>
          <w:caps w:val="0"/>
          <w:color w:val="9EADB6"/>
          <w:spacing w:val="0"/>
          <w:sz w:val="12"/>
          <w:szCs w:val="12"/>
          <w:u w:val="none"/>
        </w:rPr>
      </w:pPr>
      <w:ins w:id="0">
        <w:r>
          <w:rPr>
            <w:rFonts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fldChar w:fldCharType="begin"/>
        </w:r>
      </w:ins>
      <w:ins w:id="1">
        <w:r>
          <w:rPr>
            <w:rFonts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\t "https://zhidao.baidu.com/question/_blank" </w:instrText>
        </w:r>
      </w:ins>
      <w:ins w:id="2">
        <w:r>
          <w:rPr>
            <w:rFonts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fldChar w:fldCharType="separate"/>
        </w:r>
      </w:ins>
      <w:ins w:id="3">
        <w:r>
          <w:rPr>
            <w:rFonts w:hint="default"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fldChar w:fldCharType="end"/>
        </w:r>
      </w:ins>
      <w:ins w:id="4">
        <w:r>
          <w:rPr>
            <w:rFonts w:hint="default"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fldChar w:fldCharType="begin"/>
        </w:r>
      </w:ins>
      <w:ins w:id="5">
        <w:r>
          <w:rPr>
            <w:rFonts w:hint="default"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instrText xml:space="preserve"> HYPERLINK "http://v.t.sina.com.cn/share/share.php?url=http://zhidao.baidu.com/question/538124386?sharesource=weibo&amp;title=win7%E7%9A%84%E4%B8%B4%E6%97%B6%E6%96%87%E4%BB%B6%E7%9B%AE%E5%BD%95%E5%9C%A8%E5%93%AA%E5%95%8A%EF%BC%9F%EF%BC%9F_%E7%99%BE%E5%BA%A6%E7%9F%A5%E9%81%93&amp;pic=https://gss0.bdstatic.com/70cFsjip0QIZ8tyhnq/img/iknow/zhidaologo.png" \t "https://zhidao.baidu.com/question/_blank" </w:instrText>
        </w:r>
      </w:ins>
      <w:ins w:id="6">
        <w:r>
          <w:rPr>
            <w:rFonts w:hint="default"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fldChar w:fldCharType="separate"/>
        </w:r>
      </w:ins>
      <w:ins w:id="7">
        <w:r>
          <w:rPr>
            <w:rFonts w:hint="default"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fldChar w:fldCharType="end"/>
        </w:r>
      </w:ins>
      <w:ins w:id="8">
        <w:r>
          <w:rPr>
            <w:rFonts w:hint="default"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fldChar w:fldCharType="begin"/>
        </w:r>
      </w:ins>
      <w:ins w:id="9">
        <w:r>
          <w:rPr>
            <w:rFonts w:hint="default"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instrText xml:space="preserve"> HYPERLINK "http://connect.qq.com/widget/shareqq/index.html?url=http://zhidao.baidu.com/question/538124386?sharesource=qq&amp;title=win7%E7%9A%84%E4%B8%B4%E6%97%B6%E6%96%87%E4%BB%B6%E7%9B%AE%E5%BD%95%E5%9C%A8%E5%93%AA%E5%95%8A%EF%BC%9F%EF%BC%9F_%E7%99%BE%E5%BA%A6%E7%9F%A5%E9%81%93&amp;pics=https://gss0.bdstatic.com/70cFsjip0QIZ8tyhnq/img/iknow/zhidaologo.png" \t "https://zhidao.baidu.com/question/_blank" </w:instrText>
        </w:r>
      </w:ins>
      <w:ins w:id="10">
        <w:r>
          <w:rPr>
            <w:rFonts w:hint="default"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fldChar w:fldCharType="separate"/>
        </w:r>
      </w:ins>
      <w:ins w:id="11">
        <w:r>
          <w:rPr>
            <w:rFonts w:hint="default"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fldChar w:fldCharType="end"/>
        </w:r>
      </w:ins>
      <w:ins w:id="12">
        <w:r>
          <w:rPr>
            <w:rFonts w:hint="default"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fldChar w:fldCharType="begin"/>
        </w:r>
      </w:ins>
      <w:ins w:id="13">
        <w:r>
          <w:rPr>
            <w:rFonts w:hint="default"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instrText xml:space="preserve"> HYPERLINK "http://sns.qzone.qq.com/cgi-bin/qzshare/cgi_qzshare_onekey?url=http://zhidao.baidu.com/question/538124386?sharesource=qzone&amp;title=win7%E7%9A%84%E4%B8%B4%E6%97%B6%E6%96%87%E4%BB%B6%E7%9B%AE%E5%BD%95%E5%9C%A8%E5%93%AA%E5%95%8A%EF%BC%9F%EF%BC%9F_%E7%99%BE%E5%BA%A6%E7%9F%A5%E9%81%93&amp;pics=https://gss0.bdstatic.com/70cFsjip0QIZ8tyhnq/img/iknow/zhidaologo.png" \t "https://zhidao.baidu.com/question/_blank" </w:instrText>
        </w:r>
      </w:ins>
      <w:ins w:id="14">
        <w:r>
          <w:rPr>
            <w:rFonts w:hint="default"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fldChar w:fldCharType="separate"/>
        </w:r>
      </w:ins>
      <w:ins w:id="15">
        <w:r>
          <w:rPr>
            <w:rFonts w:hint="default" w:ascii="iknow-qb_share_icons" w:hAnsi="iknow-qb_share_icons" w:eastAsia="iknow-qb_share_icons" w:cs="iknow-qb_share_icons"/>
            <w:i w:val="0"/>
            <w:caps w:val="0"/>
            <w:color w:val="9EADB6"/>
            <w:spacing w:val="0"/>
            <w:kern w:val="0"/>
            <w:sz w:val="16"/>
            <w:szCs w:val="16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spacing w:after="250" w:afterAutospacing="0"/>
        <w:jc w:val="left"/>
      </w:pPr>
      <w:r>
        <w:rPr>
          <w:rFonts w:hint="default" w:ascii="PingFang SC" w:hAnsi="PingFang SC" w:eastAsia="PingFang SC" w:cs="PingFang SC"/>
          <w:i w:val="0"/>
          <w:caps w:val="0"/>
          <w:color w:val="9EADB6"/>
          <w:spacing w:val="0"/>
          <w:kern w:val="0"/>
          <w:sz w:val="12"/>
          <w:szCs w:val="12"/>
          <w:shd w:val="clear" w:fill="FFFFFF"/>
          <w:lang w:val="en-US" w:eastAsia="zh-CN" w:bidi="ar"/>
        </w:rPr>
        <w:t>匿名 </w:t>
      </w:r>
      <w:r>
        <w:rPr>
          <w:rFonts w:hint="default" w:ascii="PingFang SC" w:hAnsi="PingFang SC" w:eastAsia="PingFang SC" w:cs="PingFang SC"/>
          <w:i w:val="0"/>
          <w:caps w:val="0"/>
          <w:color w:val="E8ECEE"/>
          <w:spacing w:val="0"/>
          <w:kern w:val="0"/>
          <w:sz w:val="12"/>
          <w:szCs w:val="12"/>
          <w:shd w:val="clear" w:fill="E8ECEE"/>
          <w:lang w:val="en-US" w:eastAsia="zh-CN" w:bidi="ar"/>
        </w:rPr>
        <w:t>|</w:t>
      </w:r>
      <w:r>
        <w:rPr>
          <w:rFonts w:hint="default" w:ascii="PingFang SC" w:hAnsi="PingFang SC" w:eastAsia="PingFang SC" w:cs="PingFang SC"/>
          <w:i w:val="0"/>
          <w:caps w:val="0"/>
          <w:color w:val="9EADB6"/>
          <w:spacing w:val="0"/>
          <w:kern w:val="0"/>
          <w:sz w:val="12"/>
          <w:szCs w:val="12"/>
          <w:shd w:val="clear" w:fill="FFFFFF"/>
          <w:lang w:val="en-US" w:eastAsia="zh-CN" w:bidi="ar"/>
        </w:rPr>
        <w:t> 浏览 5227 次 </w:t>
      </w:r>
      <w:ins w:id="16">
        <w:r>
          <w:rPr>
            <w:rFonts w:hint="default" w:ascii="PingFang SC" w:hAnsi="PingFang SC" w:eastAsia="PingFang SC" w:cs="PingFang SC"/>
            <w:i w:val="0"/>
            <w:caps w:val="0"/>
            <w:color w:val="E8ECEE"/>
            <w:spacing w:val="0"/>
            <w:kern w:val="0"/>
            <w:sz w:val="12"/>
            <w:szCs w:val="12"/>
            <w:u w:val="none"/>
            <w:shd w:val="clear" w:fill="E8ECEE"/>
            <w:lang w:val="en-US" w:eastAsia="zh-CN" w:bidi="ar"/>
          </w:rPr>
          <w:t>|</w:t>
        </w:r>
      </w:ins>
      <w:ins w:id="17">
        <w:r>
          <w:rPr>
            <w:rStyle w:val="5"/>
            <w:rFonts w:hint="default" w:ascii="PingFang SC" w:hAnsi="PingFang SC" w:eastAsia="PingFang SC" w:cs="PingFang SC"/>
            <w:i w:val="0"/>
            <w:caps w:val="0"/>
            <w:color w:val="9EADB6"/>
            <w:spacing w:val="0"/>
            <w:kern w:val="0"/>
            <w:sz w:val="12"/>
            <w:szCs w:val="12"/>
            <w:u w:val="none"/>
            <w:shd w:val="clear" w:fill="FFFFFF"/>
            <w:lang w:val="en-US" w:eastAsia="zh-CN" w:bidi="ar"/>
          </w:rPr>
          <w:fldChar w:fldCharType="begin"/>
        </w:r>
      </w:ins>
      <w:ins w:id="18">
        <w:r>
          <w:rPr>
            <w:rStyle w:val="5"/>
            <w:rFonts w:hint="default" w:ascii="PingFang SC" w:hAnsi="PingFang SC" w:eastAsia="PingFang SC" w:cs="PingFang SC"/>
            <w:i w:val="0"/>
            <w:caps w:val="0"/>
            <w:color w:val="9EADB6"/>
            <w:spacing w:val="0"/>
            <w:kern w:val="0"/>
            <w:sz w:val="12"/>
            <w:szCs w:val="12"/>
            <w:u w:val="none"/>
            <w:shd w:val="clear" w:fill="FFFFFF"/>
            <w:lang w:val="en-US" w:eastAsia="zh-CN" w:bidi="ar"/>
          </w:rPr>
          <w:instrText xml:space="preserve"> HYPERLINK "https://zhidao.baidu.com/question/538124386.html" </w:instrText>
        </w:r>
      </w:ins>
      <w:ins w:id="19">
        <w:r>
          <w:rPr>
            <w:rStyle w:val="5"/>
            <w:rFonts w:hint="default" w:ascii="PingFang SC" w:hAnsi="PingFang SC" w:eastAsia="PingFang SC" w:cs="PingFang SC"/>
            <w:i w:val="0"/>
            <w:caps w:val="0"/>
            <w:color w:val="9EADB6"/>
            <w:spacing w:val="0"/>
            <w:kern w:val="0"/>
            <w:sz w:val="12"/>
            <w:szCs w:val="12"/>
            <w:u w:val="none"/>
            <w:shd w:val="clear" w:fill="FFFFFF"/>
            <w:lang w:val="en-US" w:eastAsia="zh-CN" w:bidi="ar"/>
          </w:rPr>
          <w:fldChar w:fldCharType="separate"/>
        </w:r>
      </w:ins>
      <w:ins w:id="20">
        <w:r>
          <w:rPr>
            <w:rStyle w:val="6"/>
            <w:rFonts w:hint="default" w:ascii="PingFang SC" w:hAnsi="PingFang SC" w:eastAsia="PingFang SC" w:cs="PingFang SC"/>
            <w:i w:val="0"/>
            <w:caps w:val="0"/>
            <w:color w:val="9EADB6"/>
            <w:spacing w:val="0"/>
            <w:sz w:val="12"/>
            <w:szCs w:val="12"/>
            <w:u w:val="none"/>
            <w:shd w:val="clear" w:fill="FFFFFF"/>
          </w:rPr>
          <w:t>举报</w:t>
        </w:r>
      </w:ins>
      <w:ins w:id="21">
        <w:r>
          <w:rPr>
            <w:rStyle w:val="5"/>
            <w:rFonts w:hint="default" w:ascii="PingFang SC" w:hAnsi="PingFang SC" w:eastAsia="PingFang SC" w:cs="PingFang SC"/>
            <w:i w:val="0"/>
            <w:caps w:val="0"/>
            <w:color w:val="9EADB6"/>
            <w:spacing w:val="0"/>
            <w:kern w:val="0"/>
            <w:sz w:val="12"/>
            <w:szCs w:val="12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pBdr>
          <w:bottom w:val="single" w:color="E8ECEE" w:sz="4" w:space="7"/>
        </w:pBdr>
        <w:shd w:val="clear" w:fill="FFFFFF"/>
        <w:spacing w:after="250" w:afterAutospacing="0" w:line="20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caps w:val="0"/>
          <w:color w:val="35B558"/>
          <w:spacing w:val="0"/>
          <w:kern w:val="0"/>
          <w:sz w:val="14"/>
          <w:szCs w:val="14"/>
          <w:bdr w:val="single" w:color="DAE0E4" w:sz="4" w:space="0"/>
          <w:shd w:val="clear" w:fill="FFFFFF"/>
          <w:lang w:val="en-US" w:eastAsia="zh-CN" w:bidi="ar"/>
        </w:rPr>
        <w:t>我有更好的答案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EE" w:sz="4" w:space="14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caps w:val="0"/>
          <w:color w:val="A4B4BB"/>
          <w:spacing w:val="0"/>
          <w:kern w:val="0"/>
          <w:sz w:val="12"/>
          <w:szCs w:val="12"/>
          <w:shd w:val="clear" w:fill="FFFFFF"/>
          <w:lang w:val="en-US" w:eastAsia="zh-CN" w:bidi="ar"/>
        </w:rPr>
        <w:t>2015-09-24</w:t>
      </w:r>
      <w:r>
        <w:rPr>
          <w:rFonts w:hint="default" w:ascii="PingFang SC" w:hAnsi="PingFang SC" w:eastAsia="PingFang SC" w:cs="PingFang SC"/>
          <w:i w:val="0"/>
          <w:caps w:val="0"/>
          <w:color w:val="35B558"/>
          <w:spacing w:val="0"/>
          <w:kern w:val="0"/>
          <w:sz w:val="22"/>
          <w:szCs w:val="22"/>
          <w:shd w:val="clear" w:fill="FFFFFF"/>
          <w:lang w:val="en-US" w:eastAsia="zh-CN" w:bidi="ar"/>
        </w:rPr>
        <w:t>最佳答案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612" w:afterAutospacing="0" w:line="290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方法1——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"https://www.baidu.com/s?wd=Windows7&amp;tn=44039180_cpr&amp;fenlei=mv6quAkxTZn0IZRqIHckPjm4nH00T1YLrjuhmh7-mHTdm1n3m1fd0ZwV5Hcvrjm3rH6sPfKWUMw85HfYnjn4nH6sgvPsT6KdThsqpZwYTjCEQLGCpyw9Uz4Bmy-bIi4WUvYETgN-TLwGUv3EPHn3nHcYn16v"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t>Windows7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"https://www.baidu.com/s?wd=%E4%B8%B4%E6%97%B6%E6%96%87%E4%BB%B6%E5%A4%B9&amp;tn=44039180_cpr&amp;fenlei=mv6quAkxTZn0IZRqIHckPjm4nH00T1YLrjuhmh7-mHTdm1n3m1fd0ZwV5Hcvrjm3rH6sPfKWUMw85HfYnjn4nH6sgvPsT6KdThsqpZwYTjCEQLGCpyw9Uz4Bmy-bIi4WUvYETgN-TLwGUv3EPHn3nHcYn16v"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t>临时文件夹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路径：　　C:\Users\你的用户名\AppData\Local\Temp　　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"https://www.baidu.com/s?wd=IE%E7%BC%93%E5%AD%98&amp;tn=44039180_cpr&amp;fenlei=mv6quAkxTZn0IZRqIHckPjm4nH00T1YLrjuhmh7-mHTdm1n3m1fd0ZwV5Hcvrjm3rH6sPfKWUMw85HfYnjn4nH6sgvPsT6KdThsqpZwYTjCEQLGCpyw9Uz4Bmy-bIi4WUvYETgN-TLwGUv3EPHn3nHcYn16v"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t>IE缓存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文件夹：　　路径：C:\Users\你的用户名\AppData\Local\Microsoft\Windows\Temporary Internet Files。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2" w:beforeAutospacing="0" w:after="612" w:afterAutospacing="0" w:line="290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方法2——可以打开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"https://www.baidu.com/s?wd=win7%E7%B3%BB%E7%BB%9F&amp;tn=44039180_cpr&amp;fenlei=mv6quAkxTZn0IZRqIHckPjm4nH00T1YLrjuhmh7-mHTdm1n3m1fd0ZwV5Hcvrjm3rH6sPfKWUMw85HfYnjn4nH6sgvPsT6KdThsqpZwYTjCEQLGCpyw9Uz4Bmy-bIi4WUvYETgN-TLwGUv3EPHn3nHcYn16v"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t>win7系统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"https://www.baidu.com/s?wd=%E6%8E%A7%E5%88%B6%E9%9D%A2%E6%9D%BF&amp;tn=44039180_cpr&amp;fenlei=mv6quAkxTZn0IZRqIHckPjm4nH00T1YLrjuhmh7-mHTdm1n3m1fd0ZwV5Hcvrjm3rH6sPfKWUMw85HfYnjn4nH6sgvPsT6KdThsqpZwYTjCEQLGCpyw9Uz4Bmy-bIi4WUvYETgN-TLwGUv3EPHn3nHcYn16v"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t>控制面板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进入“系统和安全”，在左侧导航栏中打开“高级系统设置”；然后切换到“高级”选项卡，打开“环境变量”，在环境变量对话框中分别选中“TEMP”和“TMP”，点击“编辑”按钮；在编辑用户变量对话框中，我们可以看到已经存在原系统默认的临时文件的存放路径了，可以直接将用户和系统的temp和tmp变量都改到另外的路径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2" w:beforeAutospacing="0" w:after="612" w:afterAutospacing="0" w:line="290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133850" cy="1943100"/>
            <wp:effectExtent l="0" t="0" r="6350" b="0"/>
            <wp:docPr id="1" name="图片 1" descr="IMG_256">
              <a:hlinkClick xmlns:a="http://schemas.openxmlformats.org/drawingml/2006/main" r:id="rId4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2" w:beforeAutospacing="0" w:after="612" w:afterAutospacing="0" w:line="290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43150" cy="1552575"/>
            <wp:effectExtent l="0" t="0" r="6350" b="9525"/>
            <wp:docPr id="2" name="图片 2" descr="IMG_257">
              <a:hlinkClick xmlns:a="http://schemas.openxmlformats.org/drawingml/2006/main" r:id="rId6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2" w:beforeAutospacing="0" w:after="612" w:afterAutospacing="0" w:line="290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629150" cy="3171825"/>
            <wp:effectExtent l="0" t="0" r="6350" b="3175"/>
            <wp:docPr id="3" name="图片 3" descr="IMG_258">
              <a:hlinkClick xmlns:a="http://schemas.openxmlformats.org/drawingml/2006/main" r:id="rId8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  <w:font w:name="iknow-qb_share_icons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45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gss0.baidu.com/94o3dSag_xI4khGko9WTAnF6hhy/zhidao/pic/item/241f95cad1c8a78659165bbb6109c93d70cf5042.jp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gss0.baidu.com/7Po3dSag_xI4khGko9WTAnF6hhy/zhidao/pic/item/3b292df5e0fe9925d3a678e532a85edf8cb171d8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ss0.baidu.com/94o3dSag_xI4khGko9WTAnF6hhy/zhidao/pic/item/730e0cf3d7ca7bcb1289d69ab8096b63f724a890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84135</dc:creator>
  <cp:lastModifiedBy>84135</cp:lastModifiedBy>
  <dcterms:modified xsi:type="dcterms:W3CDTF">2018-04-30T08:42:37Z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