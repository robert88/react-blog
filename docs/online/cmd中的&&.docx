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E1B" w:rsidRPr="00435E1B" w:rsidRDefault="00435E1B" w:rsidP="00435E1B">
      <w:pPr>
        <w:widowControl/>
        <w:shd w:val="clear" w:color="auto" w:fill="FFFFFF"/>
        <w:wordWrap w:val="0"/>
        <w:spacing w:line="43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7"/>
          <w:szCs w:val="27"/>
        </w:rPr>
      </w:pPr>
      <w:r w:rsidRPr="00435E1B">
        <w:rPr>
          <w:rFonts w:ascii="微软雅黑" w:eastAsia="微软雅黑" w:hAnsi="微软雅黑" w:cs="宋体" w:hint="eastAsia"/>
          <w:color w:val="333333"/>
          <w:kern w:val="36"/>
          <w:sz w:val="40"/>
        </w:rPr>
        <w:t>批处理中 | || &amp; &amp;&amp;的讲解</w:t>
      </w:r>
    </w:p>
    <w:p w:rsidR="00435E1B" w:rsidRPr="00435E1B" w:rsidRDefault="00435E1B" w:rsidP="00435E1B">
      <w:pPr>
        <w:widowControl/>
        <w:shd w:val="clear" w:color="auto" w:fill="FFFFFF"/>
        <w:wordWrap w:val="0"/>
        <w:spacing w:line="40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5E1B">
        <w:rPr>
          <w:rFonts w:ascii="微软雅黑" w:eastAsia="微软雅黑" w:hAnsi="微软雅黑" w:cs="宋体" w:hint="eastAsia"/>
          <w:color w:val="333333"/>
          <w:kern w:val="0"/>
          <w:sz w:val="23"/>
        </w:rPr>
        <w:t>解释 | || &amp; &amp;&amp;在批处理的用法和实例</w:t>
      </w:r>
    </w:p>
    <w:p w:rsidR="00435E1B" w:rsidRPr="00435E1B" w:rsidRDefault="00435E1B" w:rsidP="00435E1B">
      <w:pPr>
        <w:widowControl/>
        <w:shd w:val="clear" w:color="auto" w:fill="FFFFFF"/>
        <w:spacing w:line="486" w:lineRule="atLeast"/>
        <w:jc w:val="left"/>
        <w:rPr>
          <w:rFonts w:ascii="微软雅黑" w:eastAsia="微软雅黑" w:hAnsi="微软雅黑" w:cs="宋体" w:hint="eastAsia"/>
          <w:color w:val="9EADB6"/>
          <w:kern w:val="0"/>
          <w:sz w:val="20"/>
          <w:szCs w:val="20"/>
        </w:rPr>
      </w:pPr>
      <w:hyperlink r:id="rId6" w:tgtFrame="_blank" w:history="1">
        <w:r w:rsidRPr="00435E1B">
          <w:rPr>
            <w:rFonts w:ascii="微软雅黑" w:eastAsia="微软雅黑" w:hAnsi="微软雅黑" w:cs="宋体" w:hint="eastAsia"/>
            <w:color w:val="9EADB6"/>
            <w:kern w:val="0"/>
            <w:sz w:val="20"/>
          </w:rPr>
          <w:t>碎梦碎爱</w:t>
        </w:r>
      </w:hyperlink>
      <w:r w:rsidRPr="00435E1B">
        <w:rPr>
          <w:rFonts w:ascii="微软雅黑" w:eastAsia="微软雅黑" w:hAnsi="微软雅黑" w:cs="宋体" w:hint="eastAsia"/>
          <w:color w:val="9EADB6"/>
          <w:kern w:val="0"/>
          <w:sz w:val="20"/>
        </w:rPr>
        <w:t> </w:t>
      </w:r>
      <w:r w:rsidRPr="00435E1B">
        <w:rPr>
          <w:rFonts w:ascii="微软雅黑" w:eastAsia="微软雅黑" w:hAnsi="微软雅黑" w:cs="宋体" w:hint="eastAsia"/>
          <w:color w:val="E8ECEE"/>
          <w:kern w:val="0"/>
          <w:sz w:val="20"/>
        </w:rPr>
        <w:t>|</w:t>
      </w:r>
      <w:r w:rsidRPr="00435E1B">
        <w:rPr>
          <w:rFonts w:ascii="微软雅黑" w:eastAsia="微软雅黑" w:hAnsi="微软雅黑" w:cs="宋体" w:hint="eastAsia"/>
          <w:color w:val="9EADB6"/>
          <w:kern w:val="0"/>
          <w:sz w:val="20"/>
        </w:rPr>
        <w:t> 浏览 7881 次 </w:t>
      </w:r>
      <w:ins w:id="0" w:author="Unknown">
        <w:r w:rsidRPr="00435E1B">
          <w:rPr>
            <w:rFonts w:ascii="微软雅黑" w:eastAsia="微软雅黑" w:hAnsi="微软雅黑" w:cs="宋体" w:hint="eastAsia"/>
            <w:color w:val="E8ECEE"/>
            <w:kern w:val="0"/>
            <w:sz w:val="20"/>
          </w:rPr>
          <w:t>|</w:t>
        </w:r>
        <w:r w:rsidRPr="00435E1B">
          <w:rPr>
            <w:rFonts w:ascii="微软雅黑" w:eastAsia="微软雅黑" w:hAnsi="微软雅黑" w:cs="宋体"/>
            <w:color w:val="333333"/>
            <w:kern w:val="0"/>
            <w:sz w:val="20"/>
          </w:rPr>
          <w:fldChar w:fldCharType="begin"/>
        </w:r>
        <w:r w:rsidRPr="00435E1B">
          <w:rPr>
            <w:rFonts w:ascii="微软雅黑" w:eastAsia="微软雅黑" w:hAnsi="微软雅黑" w:cs="宋体"/>
            <w:color w:val="333333"/>
            <w:kern w:val="0"/>
            <w:sz w:val="20"/>
          </w:rPr>
          <w:instrText xml:space="preserve"> HYPERLINK "https://zhidao.baidu.com/question/918430276432946939.html" </w:instrText>
        </w:r>
        <w:r w:rsidRPr="00435E1B">
          <w:rPr>
            <w:rFonts w:ascii="微软雅黑" w:eastAsia="微软雅黑" w:hAnsi="微软雅黑" w:cs="宋体"/>
            <w:color w:val="333333"/>
            <w:kern w:val="0"/>
            <w:sz w:val="20"/>
          </w:rPr>
          <w:fldChar w:fldCharType="separate"/>
        </w:r>
        <w:r w:rsidRPr="00435E1B">
          <w:rPr>
            <w:rFonts w:ascii="微软雅黑" w:eastAsia="微软雅黑" w:hAnsi="微软雅黑" w:cs="宋体" w:hint="eastAsia"/>
            <w:color w:val="9EADB6"/>
            <w:kern w:val="0"/>
            <w:sz w:val="20"/>
          </w:rPr>
          <w:t>举报</w:t>
        </w:r>
        <w:r w:rsidRPr="00435E1B">
          <w:rPr>
            <w:rFonts w:ascii="微软雅黑" w:eastAsia="微软雅黑" w:hAnsi="微软雅黑" w:cs="宋体"/>
            <w:color w:val="333333"/>
            <w:kern w:val="0"/>
            <w:sz w:val="20"/>
          </w:rPr>
          <w:fldChar w:fldCharType="end"/>
        </w:r>
      </w:ins>
    </w:p>
    <w:p w:rsidR="00435E1B" w:rsidRPr="00435E1B" w:rsidRDefault="00435E1B" w:rsidP="00435E1B">
      <w:pPr>
        <w:widowControl/>
        <w:shd w:val="clear" w:color="auto" w:fill="FFFFFF"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5E1B">
        <w:rPr>
          <w:rFonts w:ascii="微软雅黑" w:eastAsia="微软雅黑" w:hAnsi="微软雅黑" w:cs="宋体" w:hint="eastAsia"/>
          <w:color w:val="35B558"/>
          <w:kern w:val="0"/>
          <w:sz w:val="23"/>
        </w:rPr>
        <w:t>我有更好的答案</w:t>
      </w:r>
    </w:p>
    <w:p w:rsidR="00435E1B" w:rsidRPr="00435E1B" w:rsidRDefault="00435E1B" w:rsidP="00435E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5E1B">
        <w:rPr>
          <w:rFonts w:ascii="微软雅黑" w:eastAsia="微软雅黑" w:hAnsi="微软雅黑" w:cs="宋体" w:hint="eastAsia"/>
          <w:color w:val="A4B4BB"/>
          <w:kern w:val="0"/>
          <w:sz w:val="20"/>
        </w:rPr>
        <w:t>推荐于2017-09-30 09:23:06</w:t>
      </w:r>
    </w:p>
    <w:p w:rsidR="00435E1B" w:rsidRPr="00435E1B" w:rsidRDefault="00435E1B" w:rsidP="00435E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5E1B">
        <w:rPr>
          <w:rFonts w:ascii="微软雅黑" w:eastAsia="微软雅黑" w:hAnsi="微软雅黑" w:cs="宋体" w:hint="eastAsia"/>
          <w:color w:val="35B558"/>
          <w:kern w:val="0"/>
          <w:sz w:val="37"/>
        </w:rPr>
        <w:t>最佳答案</w:t>
      </w:r>
    </w:p>
    <w:p w:rsidR="00435E1B" w:rsidRPr="00435E1B" w:rsidRDefault="00435E1B" w:rsidP="00435E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435E1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&amp; </w:t>
      </w:r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连接符，命令格式        [...] command1 &amp; command2 用来分隔一个命令行中的多个命令。Cmd.exe 运行第一个命令，然后运行第二个命令。 </w:t>
      </w:r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如：</w:t>
      </w:r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@echo 第一个命令&amp;@echo 第二个命令</w:t>
      </w:r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435E1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&amp;&amp;</w:t>
      </w:r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代表上一句执行成功,命令格式     [...] command1 &amp;&amp; command2 只有在符号 &amp;&amp; 前面的命令成功时，才用于运行该符号后面的命令。Cmd.exe</w:t>
      </w:r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运行第一个命令，然后只有在第一个命令运行成功时才运行第二个命令。</w:t>
      </w:r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如：</w:t>
      </w:r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@echo 测试&gt;&gt;测试.txt&amp;&amp;@echo *********测试.txt写入成功********</w:t>
      </w:r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435E1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||</w:t>
      </w:r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代表上一句执行失败,命令格式     [...] command1 || command</w:t>
      </w:r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2 只有在符号 || 前面的命令失败时，才用于运行符号 || 后面的命令。</w:t>
      </w:r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Cmd.exe 运行第一个命令，然后只有在第一个命令未能运行</w:t>
      </w:r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如：</w:t>
      </w:r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dir *.pdf||echo *************没有找到</w:t>
      </w:r>
      <w:hyperlink r:id="rId7" w:tgtFrame="_blank" w:history="1">
        <w:r w:rsidRPr="00435E1B">
          <w:rPr>
            <w:rFonts w:ascii="微软雅黑" w:eastAsia="微软雅黑" w:hAnsi="微软雅黑" w:cs="宋体" w:hint="eastAsia"/>
            <w:color w:val="3F88BF"/>
            <w:kern w:val="0"/>
            <w:sz w:val="27"/>
          </w:rPr>
          <w:t>pdf文件</w:t>
        </w:r>
      </w:hyperlink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**************</w:t>
      </w:r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 xml:space="preserve"> </w:t>
      </w:r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435E1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| </w:t>
      </w:r>
      <w:r w:rsidRPr="00435E1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管道符，这个命令的作用不一样了，就是让前一命令的输出当做后一命令的输入,就是说前面命令的结果当做一个参数传递给后面命令处理</w:t>
      </w:r>
    </w:p>
    <w:p w:rsidR="008B3D2E" w:rsidRPr="00435E1B" w:rsidRDefault="008B3D2E"/>
    <w:sectPr w:rsidR="008B3D2E" w:rsidRPr="00435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D2E" w:rsidRDefault="008B3D2E" w:rsidP="00435E1B">
      <w:r>
        <w:separator/>
      </w:r>
    </w:p>
  </w:endnote>
  <w:endnote w:type="continuationSeparator" w:id="1">
    <w:p w:rsidR="008B3D2E" w:rsidRDefault="008B3D2E" w:rsidP="00435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D2E" w:rsidRDefault="008B3D2E" w:rsidP="00435E1B">
      <w:r>
        <w:separator/>
      </w:r>
    </w:p>
  </w:footnote>
  <w:footnote w:type="continuationSeparator" w:id="1">
    <w:p w:rsidR="008B3D2E" w:rsidRDefault="008B3D2E" w:rsidP="00435E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5E1B"/>
    <w:rsid w:val="00435E1B"/>
    <w:rsid w:val="008B3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5E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5E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5E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5E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435E1B"/>
  </w:style>
  <w:style w:type="character" w:customStyle="1" w:styleId="con">
    <w:name w:val="con"/>
    <w:basedOn w:val="a0"/>
    <w:rsid w:val="00435E1B"/>
  </w:style>
  <w:style w:type="character" w:customStyle="1" w:styleId="grid-r">
    <w:name w:val="grid-r"/>
    <w:basedOn w:val="a0"/>
    <w:rsid w:val="00435E1B"/>
  </w:style>
  <w:style w:type="character" w:styleId="a5">
    <w:name w:val="Hyperlink"/>
    <w:basedOn w:val="a0"/>
    <w:uiPriority w:val="99"/>
    <w:semiHidden/>
    <w:unhideWhenUsed/>
    <w:rsid w:val="00435E1B"/>
    <w:rPr>
      <w:color w:val="0000FF"/>
      <w:u w:val="single"/>
    </w:rPr>
  </w:style>
  <w:style w:type="character" w:customStyle="1" w:styleId="apple-converted-space">
    <w:name w:val="apple-converted-space"/>
    <w:basedOn w:val="a0"/>
    <w:rsid w:val="00435E1B"/>
  </w:style>
  <w:style w:type="character" w:customStyle="1" w:styleId="f-pipe">
    <w:name w:val="f-pipe"/>
    <w:basedOn w:val="a0"/>
    <w:rsid w:val="00435E1B"/>
  </w:style>
  <w:style w:type="character" w:customStyle="1" w:styleId="browse-times">
    <w:name w:val="browse-times"/>
    <w:basedOn w:val="a0"/>
    <w:rsid w:val="00435E1B"/>
  </w:style>
  <w:style w:type="character" w:styleId="a6">
    <w:name w:val="Emphasis"/>
    <w:basedOn w:val="a0"/>
    <w:uiPriority w:val="20"/>
    <w:qFormat/>
    <w:rsid w:val="00435E1B"/>
    <w:rPr>
      <w:i/>
      <w:iCs/>
    </w:rPr>
  </w:style>
  <w:style w:type="character" w:customStyle="1" w:styleId="mt-20">
    <w:name w:val="mt-20"/>
    <w:basedOn w:val="a0"/>
    <w:rsid w:val="00435E1B"/>
  </w:style>
  <w:style w:type="character" w:customStyle="1" w:styleId="answer-title">
    <w:name w:val="answer-title"/>
    <w:basedOn w:val="a0"/>
    <w:rsid w:val="00435E1B"/>
  </w:style>
  <w:style w:type="paragraph" w:styleId="HTML">
    <w:name w:val="HTML Preformatted"/>
    <w:basedOn w:val="a"/>
    <w:link w:val="HTMLChar"/>
    <w:uiPriority w:val="99"/>
    <w:semiHidden/>
    <w:unhideWhenUsed/>
    <w:rsid w:val="00435E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5E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6636">
          <w:marLeft w:val="0"/>
          <w:marRight w:val="0"/>
          <w:marTop w:val="0"/>
          <w:marBottom w:val="419"/>
          <w:divBdr>
            <w:top w:val="none" w:sz="0" w:space="0" w:color="auto"/>
            <w:left w:val="none" w:sz="0" w:space="0" w:color="auto"/>
            <w:bottom w:val="single" w:sz="6" w:space="13" w:color="E8ECEE"/>
            <w:right w:val="none" w:sz="0" w:space="0" w:color="auto"/>
          </w:divBdr>
          <w:divsChild>
            <w:div w:id="1354838325">
              <w:marLeft w:val="0"/>
              <w:marRight w:val="0"/>
              <w:marTop w:val="31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5198">
          <w:marLeft w:val="0"/>
          <w:marRight w:val="0"/>
          <w:marTop w:val="0"/>
          <w:marBottom w:val="419"/>
          <w:divBdr>
            <w:top w:val="none" w:sz="0" w:space="0" w:color="auto"/>
            <w:left w:val="none" w:sz="0" w:space="0" w:color="auto"/>
            <w:bottom w:val="single" w:sz="6" w:space="23" w:color="E8ECEE"/>
            <w:right w:val="none" w:sz="0" w:space="0" w:color="auto"/>
          </w:divBdr>
          <w:divsChild>
            <w:div w:id="1161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pdf%E6%96%87%E4%BB%B6&amp;tn=44039180_cpr&amp;fenlei=mv6quAkxTZn0IZRqIHckPjm4nH00T1YLmHNhPHN9uH9bnjcvmWIb0ZwV5Hcvrjm3rH6sPfKWUMw85HfYnjn4nH6sgvPsT6KdThsqpZwYTjCEQLGCpyw9Uz4Bmy-bIi4WUvYETgN-TLwGUv3ErHD3PjnsnWTvPjnzrHfvrHn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idao.baidu.com/usercenter?uid=45ea4069236f25705e79853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Office Word</Application>
  <DocSecurity>0</DocSecurity>
  <Lines>7</Lines>
  <Paragraphs>2</Paragraphs>
  <ScaleCrop>false</ScaleCrop>
  <Company>Microsoft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2018-04-07T08:10:00Z</dcterms:created>
  <dcterms:modified xsi:type="dcterms:W3CDTF">2018-04-07T08:11:00Z</dcterms:modified>
</cp:coreProperties>
</file>